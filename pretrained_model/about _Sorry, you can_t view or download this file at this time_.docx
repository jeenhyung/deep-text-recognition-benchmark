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del w:author="contact gongha" w:id="1" w:date="2020-09-21T09:42:42Z"/>
        </w:rPr>
      </w:pPr>
      <w:del w:author="contact gongha" w:id="1" w:date="2020-09-21T09:42:42Z">
        <w:r w:rsidDel="00000000" w:rsidR="00000000" w:rsidRPr="00000000">
          <w:rPr>
            <w:rtl w:val="0"/>
          </w:rPr>
          <w:delText xml:space="preserve">When you try to download, </w:delText>
          <w:br w:type="textWrapping"/>
          <w:delText xml:space="preserve">if you see the message "Sorry, you can't view or download this file at this time", </w:delText>
        </w:r>
      </w:del>
    </w:p>
    <w:p w:rsidR="00000000" w:rsidDel="00000000" w:rsidP="00000000" w:rsidRDefault="00000000" w:rsidRPr="00000000" w14:paraId="00000002">
      <w:pPr>
        <w:rPr>
          <w:del w:author="contact gongha" w:id="1" w:date="2020-09-21T09:42:42Z"/>
        </w:rPr>
      </w:pPr>
      <w:del w:author="contact gongha" w:id="1" w:date="2020-09-21T09:42:42Z">
        <w:r w:rsidDel="00000000" w:rsidR="00000000" w:rsidRPr="00000000">
          <w:rPr>
            <w:rtl w:val="0"/>
          </w:rPr>
          <w:delText xml:space="preserve">check and follow this </w:delText>
        </w:r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"https://www.ghacks.net/2017/04/14/fix-google-drive-sorry-you-cant-view-or-download-this-file-error/"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URL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delText xml:space="preserve">.</w:delText>
        </w:r>
      </w:del>
    </w:p>
    <w:p w:rsidR="00000000" w:rsidDel="00000000" w:rsidP="00000000" w:rsidRDefault="00000000" w:rsidRPr="00000000" w14:paraId="00000003">
      <w:pPr>
        <w:rPr>
          <w:del w:author="contact gongha" w:id="1" w:date="2020-09-21T09:42:42Z"/>
        </w:rPr>
      </w:pPr>
      <w:del w:author="contact gongha" w:id="1" w:date="2020-09-21T09:42:4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rPr>
          <w:del w:author="contact gongha" w:id="1" w:date="2020-09-21T09:42:42Z"/>
        </w:rPr>
      </w:pPr>
      <w:del w:author="contact gongha" w:id="1" w:date="2020-09-21T09:42:42Z">
        <w:r w:rsidDel="00000000" w:rsidR="00000000" w:rsidRPr="00000000">
          <w:rPr>
            <w:rtl w:val="0"/>
          </w:rPr>
          <w:delText xml:space="preserve">Hope it helps :)</w:delText>
        </w:r>
      </w:del>
    </w:p>
    <w:p w:rsidR="00000000" w:rsidDel="00000000" w:rsidP="00000000" w:rsidRDefault="00000000" w:rsidRPr="00000000" w14:paraId="00000005">
      <w:pPr>
        <w:rPr>
          <w:del w:author="contact gongha" w:id="1" w:date="2020-09-21T09:42:42Z"/>
        </w:rPr>
      </w:pPr>
      <w:del w:author="contact gongha" w:id="1" w:date="2020-09-21T09:42:4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6">
      <w:pPr>
        <w:rPr>
          <w:ins w:author="Arkar Phyo" w:id="2" w:date="2020-08-04T12:17:02Z"/>
          <w:del w:author="contact gongha" w:id="1" w:date="2020-09-21T09:42:42Z"/>
        </w:rPr>
      </w:pPr>
      <w:del w:author="contact gongha" w:id="1" w:date="2020-09-21T09:42:42Z">
        <w:r w:rsidDel="00000000" w:rsidR="00000000" w:rsidRPr="00000000">
          <w:rPr>
            <w:rtl w:val="0"/>
          </w:rPr>
          <w:delText xml:space="preserve">Best</w:delText>
        </w:r>
      </w:del>
      <w:ins w:author="Arkar Phyo" w:id="2" w:date="2020-08-04T12:17:02Z">
        <w:del w:author="contact gongha" w:id="1" w:date="2020-09-21T09:42:4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7">
      <w:pPr>
        <w:rPr>
          <w:ins w:author="Arkar Phyo" w:id="2" w:date="2020-08-04T12:17:02Z"/>
          <w:del w:author="contact gongha" w:id="1" w:date="2020-09-21T09:42:42Z"/>
        </w:rPr>
      </w:pPr>
      <w:ins w:author="Arkar Phyo" w:id="2" w:date="2020-08-04T12:17:02Z">
        <w:del w:author="contact gongha" w:id="1" w:date="2020-09-21T09:42:4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8">
      <w:pPr>
        <w:rPr>
          <w:ins w:author="Arkar Phyo" w:id="2" w:date="2020-08-04T12:17:02Z"/>
          <w:del w:author="contact gongha" w:id="1" w:date="2020-09-21T09:42:42Z"/>
        </w:rPr>
      </w:pPr>
      <w:ins w:author="Arkar Phyo" w:id="2" w:date="2020-08-04T12:17:02Z">
        <w:del w:author="contact gongha" w:id="1" w:date="2020-09-21T09:42:4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9">
      <w:pPr>
        <w:rPr>
          <w:ins w:author="Rajiv Reddy Vanipenta" w:id="3" w:date="2020-12-05T20:21:41Z"/>
        </w:rPr>
      </w:pPr>
      <w:ins w:author="Rajiv Reddy Vanipenta" w:id="3" w:date="2020-12-05T20:21:41Z">
        <w:commentRangeStart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>
          <w:ins w:author="Rajiv Reddy Vanipenta" w:id="3" w:date="2020-12-05T20:21:41Z"/>
        </w:rPr>
      </w:pPr>
      <w:ins w:author="Rajiv Reddy Vanipenta" w:id="3" w:date="2020-12-05T20:21:41Z">
        <w:r w:rsidDel="00000000" w:rsidR="00000000" w:rsidRPr="00000000">
          <w:rPr>
            <w:rtl w:val="0"/>
          </w:rPr>
          <w:t xml:space="preserve">Dear Owner, w</w:t>
        </w:r>
      </w:ins>
    </w:p>
    <w:p w:rsidR="00000000" w:rsidDel="00000000" w:rsidP="00000000" w:rsidRDefault="00000000" w:rsidRPr="00000000" w14:paraId="0000000B">
      <w:pPr>
        <w:rPr>
          <w:ins w:author="Rajiv Reddy Vanipenta" w:id="3" w:date="2020-12-05T20:21:41Z"/>
        </w:rPr>
      </w:pPr>
      <w:ins w:author="Rajiv Reddy Vanipenta" w:id="3" w:date="2020-12-05T20:21:41Z">
        <w:r w:rsidDel="00000000" w:rsidR="00000000" w:rsidRPr="00000000">
          <w:rPr>
            <w:rtl w:val="0"/>
          </w:rPr>
          <w:t xml:space="preserve">I tried downloading the files today and got the problem described above. Unable to resolve the issue as Google Drive has recently made changes to its GDrive </w:t>
        </w:r>
        <w:r w:rsidDel="00000000" w:rsidR="00000000" w:rsidRPr="00000000">
          <w:rPr>
            <w:rtl w:val="0"/>
          </w:rPr>
          <w:t xml:space="preserve">policies</w:t>
        </w:r>
        <w:r w:rsidDel="00000000" w:rsidR="00000000" w:rsidRPr="00000000">
          <w:rPr>
            <w:rtl w:val="0"/>
          </w:rPr>
          <w:t xml:space="preserve"> according to this Link (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"https://support.google.com/drive/thread/36201091?hl=en"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https://support.google.com/drive/thread/36201091?hl=en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t xml:space="preserve">) please, let know the Alternative.. TIA. </w:t>
        </w:r>
      </w:ins>
    </w:p>
    <w:p w:rsidR="00000000" w:rsidDel="00000000" w:rsidP="00000000" w:rsidRDefault="00000000" w:rsidRPr="00000000" w14:paraId="0000000C">
      <w:pPr>
        <w:rPr/>
      </w:pPr>
      <w:ins w:author="Rajiv Reddy Vanipenta" w:id="3" w:date="2020-12-05T20:21:41Z">
        <w:r w:rsidDel="00000000" w:rsidR="00000000" w:rsidRPr="00000000">
          <w:rPr>
            <w:rtl w:val="0"/>
          </w:rPr>
          <w:t xml:space="preserve">-Rajiv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  <w:sectPrChange w:author="INNO TECH" w:id="0" w:date="2020-08-10T06:19:43Z">
        <w:sectPr w:rsidR="000000" w:rsidDel="000000" w:rsidRPr="000000" w:rsidSect="000000">
          <w:pgMar w:bottom="1440" w:top="1440" w:left="1440" w:right="1440" w:header="720" w:footer="720"/>
          <w:pgNumType w:start="1"/>
          <w:pgSz w:h="16834" w:w="11909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ongHun Baek" w:id="0" w:date="2020-12-09T19:21:17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INNO TECH" w:id="4" w:date="2020-08-10T06:19:4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INNO TECH" w:id="4" w:date="2020-08-10T06:19:4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Thank you for the report. </w:t>
        </w:r>
      </w:ins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INNO TECH" w:id="4" w:date="2020-08-10T06:19:4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INNO TECH" w:id="4" w:date="2020-08-10T06:19:4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am going to upload the files to Dropbox, and update the links soon.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ins w:author="INNO TECH" w:id="4" w:date="2020-08-10T06:19:43Z"/>
      </w:rPr>
    </w:pPr>
    <w:ins w:author="INNO TECH" w:id="4" w:date="2020-08-10T06:19:43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